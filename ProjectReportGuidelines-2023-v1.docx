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9587" w14:textId="77777777" w:rsidR="00C92B9C" w:rsidRDefault="00C92B9C">
      <w:pPr>
        <w:tabs>
          <w:tab w:val="center" w:pos="4680"/>
          <w:tab w:val="right" w:pos="9360"/>
        </w:tabs>
        <w:ind w:firstLine="0"/>
        <w:jc w:val="center"/>
        <w:rPr>
          <w:b/>
          <w:sz w:val="32"/>
        </w:rPr>
      </w:pPr>
    </w:p>
    <w:p w14:paraId="422010A5" w14:textId="77777777" w:rsidR="00C92B9C" w:rsidRDefault="00C92B9C">
      <w:pPr>
        <w:tabs>
          <w:tab w:val="center" w:pos="4680"/>
          <w:tab w:val="right" w:pos="9360"/>
        </w:tabs>
        <w:ind w:firstLine="0"/>
        <w:jc w:val="center"/>
        <w:rPr>
          <w:b/>
          <w:sz w:val="44"/>
        </w:rPr>
      </w:pPr>
    </w:p>
    <w:p w14:paraId="632B510C" w14:textId="52EDB9AF" w:rsidR="00C92B9C" w:rsidRDefault="00C92B9C">
      <w:pPr>
        <w:tabs>
          <w:tab w:val="center" w:pos="4680"/>
          <w:tab w:val="right" w:pos="9360"/>
        </w:tabs>
        <w:ind w:firstLine="0"/>
        <w:jc w:val="center"/>
        <w:outlineLvl w:val="0"/>
        <w:rPr>
          <w:b/>
          <w:sz w:val="44"/>
        </w:rPr>
      </w:pPr>
      <w:del w:id="0" w:author="Kramer, Christopher" w:date="2023-02-28T12:12:00Z">
        <w:r w:rsidDel="004C1E6D">
          <w:rPr>
            <w:b/>
            <w:sz w:val="44"/>
          </w:rPr>
          <w:delText>Proj</w:delText>
        </w:r>
        <w:r w:rsidR="003C029E" w:rsidDel="004C1E6D">
          <w:rPr>
            <w:b/>
            <w:sz w:val="44"/>
          </w:rPr>
          <w:delText>ect Report Guidelines for C</w:delText>
        </w:r>
        <w:r w:rsidR="00627A54" w:rsidDel="004C1E6D">
          <w:rPr>
            <w:b/>
            <w:sz w:val="44"/>
          </w:rPr>
          <w:delText>MPSC</w:delText>
        </w:r>
        <w:r w:rsidR="003C029E" w:rsidDel="004C1E6D">
          <w:rPr>
            <w:b/>
            <w:sz w:val="44"/>
          </w:rPr>
          <w:delText>43</w:delText>
        </w:r>
        <w:r w:rsidDel="004C1E6D">
          <w:rPr>
            <w:b/>
            <w:sz w:val="44"/>
          </w:rPr>
          <w:delText>1</w:delText>
        </w:r>
        <w:r w:rsidR="0061585B" w:rsidDel="004C1E6D">
          <w:rPr>
            <w:b/>
            <w:sz w:val="44"/>
          </w:rPr>
          <w:delText>W</w:delText>
        </w:r>
      </w:del>
      <w:ins w:id="1" w:author="Kramer, Christopher" w:date="2023-02-28T12:13:00Z">
        <w:r w:rsidR="004C1E6D">
          <w:rPr>
            <w:b/>
            <w:sz w:val="44"/>
          </w:rPr>
          <w:t>LionAuction</w:t>
        </w:r>
      </w:ins>
    </w:p>
    <w:p w14:paraId="0FD121AA" w14:textId="77777777" w:rsidR="00C92B9C" w:rsidRDefault="00C92B9C">
      <w:pPr>
        <w:jc w:val="center"/>
      </w:pPr>
    </w:p>
    <w:p w14:paraId="6505243D" w14:textId="77777777" w:rsidR="00C92B9C" w:rsidRDefault="00C92B9C">
      <w:pPr>
        <w:jc w:val="center"/>
        <w:sectPr w:rsidR="00C92B9C">
          <w:headerReference w:type="default" r:id="rId7"/>
          <w:footerReference w:type="even" r:id="rId8"/>
          <w:footerReference w:type="default" r:id="rId9"/>
          <w:type w:val="continuous"/>
          <w:pgSz w:w="12240" w:h="15840"/>
          <w:pgMar w:top="1440" w:right="1440" w:bottom="1440" w:left="1440" w:header="720" w:footer="720" w:gutter="0"/>
          <w:pgNumType w:fmt="lowerRoman"/>
          <w:cols w:space="0"/>
          <w:noEndnote/>
          <w:titlePg/>
        </w:sectPr>
      </w:pPr>
    </w:p>
    <w:p w14:paraId="114C1BD1" w14:textId="77777777" w:rsidR="00C92B9C" w:rsidRDefault="00C92B9C">
      <w:pPr>
        <w:pStyle w:val="Heading3"/>
        <w:sectPr w:rsidR="00C92B9C">
          <w:headerReference w:type="default" r:id="rId10"/>
          <w:footerReference w:type="even" r:id="rId11"/>
          <w:footerReference w:type="default" r:id="rId12"/>
          <w:type w:val="continuous"/>
          <w:pgSz w:w="12240" w:h="15840"/>
          <w:pgMar w:top="1440" w:right="1440" w:bottom="1440" w:left="1440" w:header="720" w:footer="720" w:gutter="0"/>
          <w:pgNumType w:fmt="lowerRoman" w:start="1"/>
          <w:cols w:space="0"/>
          <w:noEndnote/>
        </w:sectPr>
      </w:pPr>
      <w:bookmarkStart w:id="2" w:name="_Toc401518154"/>
      <w:bookmarkStart w:id="3" w:name="_Toc401517716"/>
    </w:p>
    <w:p w14:paraId="2FD3EABB" w14:textId="77777777" w:rsidR="00C92B9C" w:rsidRDefault="00C92B9C">
      <w:pPr>
        <w:pStyle w:val="Heading3"/>
      </w:pPr>
      <w:r>
        <w:lastRenderedPageBreak/>
        <w:t>Table of Contents</w:t>
      </w:r>
      <w:bookmarkEnd w:id="2"/>
    </w:p>
    <w:p w14:paraId="6FE0DE8C" w14:textId="77777777" w:rsidR="00C92B9C" w:rsidRDefault="00C92B9C">
      <w:pPr>
        <w:pStyle w:val="TOC1"/>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Pr>
          <w:b w:val="0"/>
          <w:noProof/>
          <w:sz w:val="24"/>
        </w:rPr>
        <w:instrText>1</w:instrText>
      </w:r>
      <w:r>
        <w:rPr>
          <w:b w:val="0"/>
          <w:sz w:val="24"/>
        </w:rPr>
        <w:fldChar w:fldCharType="end"/>
      </w:r>
      <w:r>
        <w:rPr>
          <w:b w:val="0"/>
          <w:sz w:val="24"/>
        </w:rPr>
        <w:fldChar w:fldCharType="end"/>
      </w:r>
    </w:p>
    <w:p w14:paraId="20C6A02A" w14:textId="73FEE2C9" w:rsidR="00C92B9C" w:rsidRDefault="00C92B9C">
      <w:pPr>
        <w:pStyle w:val="TOC1"/>
        <w:rPr>
          <w:b w:val="0"/>
          <w:sz w:val="24"/>
        </w:rPr>
      </w:pPr>
      <w:r>
        <w:rPr>
          <w:b w:val="0"/>
          <w:sz w:val="24"/>
        </w:rPr>
        <w:t xml:space="preserve">2. </w:t>
      </w:r>
      <w:del w:id="4" w:author="Kramer, Christopher" w:date="2023-02-28T12:13:00Z">
        <w:r w:rsidDel="0004111B">
          <w:rPr>
            <w:b w:val="0"/>
            <w:sz w:val="24"/>
          </w:rPr>
          <w:delText>Format Guidelines</w:delText>
        </w:r>
      </w:del>
      <w:ins w:id="5" w:author="Kramer, Christopher" w:date="2023-02-28T12:13:00Z">
        <w:r w:rsidR="0004111B">
          <w:rPr>
            <w:b w:val="0"/>
            <w:sz w:val="24"/>
          </w:rPr>
          <w:t>Requirement Analysis</w:t>
        </w:r>
      </w:ins>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Pr>
          <w:b w:val="0"/>
          <w:noProof/>
          <w:sz w:val="24"/>
        </w:rPr>
        <w:instrText>2</w:instrText>
      </w:r>
      <w:r>
        <w:rPr>
          <w:b w:val="0"/>
          <w:sz w:val="24"/>
        </w:rPr>
        <w:fldChar w:fldCharType="end"/>
      </w:r>
      <w:r>
        <w:rPr>
          <w:b w:val="0"/>
          <w:sz w:val="24"/>
        </w:rPr>
        <w:fldChar w:fldCharType="end"/>
      </w:r>
    </w:p>
    <w:p w14:paraId="7EFB361C" w14:textId="77777777" w:rsidR="00C92B9C" w:rsidRDefault="00C92B9C">
      <w:pPr>
        <w:pStyle w:val="TOC2"/>
        <w:rPr>
          <w:i w:val="0"/>
          <w:sz w:val="24"/>
        </w:rPr>
      </w:pPr>
      <w:r>
        <w:rPr>
          <w:i w:val="0"/>
          <w:sz w:val="24"/>
        </w:rPr>
        <w:t>2.1. Section Headings</w: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Pr>
          <w:i w:val="0"/>
          <w:noProof/>
          <w:sz w:val="24"/>
        </w:rPr>
        <w:instrText>2</w:instrText>
      </w:r>
      <w:r>
        <w:rPr>
          <w:i w:val="0"/>
          <w:sz w:val="24"/>
        </w:rPr>
        <w:fldChar w:fldCharType="end"/>
      </w:r>
      <w:r>
        <w:rPr>
          <w:i w:val="0"/>
          <w:sz w:val="24"/>
        </w:rPr>
        <w:fldChar w:fldCharType="end"/>
      </w:r>
    </w:p>
    <w:p w14:paraId="0657BB9F" w14:textId="77777777" w:rsidR="00C92B9C" w:rsidRDefault="00C92B9C">
      <w:pPr>
        <w:pStyle w:val="TOC2"/>
        <w:rPr>
          <w:i w:val="0"/>
          <w:sz w:val="24"/>
        </w:rPr>
      </w:pPr>
      <w:r>
        <w:rPr>
          <w:i w:val="0"/>
          <w:sz w:val="24"/>
        </w:rPr>
        <w:t>2.2. Figures and Tables</w:t>
      </w:r>
      <w:r>
        <w:rPr>
          <w:i w:val="0"/>
          <w:sz w:val="24"/>
        </w:rPr>
        <w:tab/>
      </w:r>
      <w:r>
        <w:rPr>
          <w:i w:val="0"/>
          <w:sz w:val="24"/>
        </w:rPr>
        <w:fldChar w:fldCharType="begin"/>
      </w:r>
      <w:r>
        <w:rPr>
          <w:i w:val="0"/>
          <w:sz w:val="24"/>
        </w:rPr>
        <w:instrText xml:space="preserve"> GOTOBUTTON _Toc401520115  </w:instrText>
      </w:r>
      <w:r>
        <w:rPr>
          <w:i w:val="0"/>
          <w:sz w:val="24"/>
        </w:rPr>
        <w:fldChar w:fldCharType="begin"/>
      </w:r>
      <w:r>
        <w:rPr>
          <w:i w:val="0"/>
          <w:sz w:val="24"/>
        </w:rPr>
        <w:instrText xml:space="preserve"> PAGEREF _Toc401520115 </w:instrText>
      </w:r>
      <w:r>
        <w:rPr>
          <w:i w:val="0"/>
          <w:sz w:val="24"/>
        </w:rPr>
        <w:fldChar w:fldCharType="separate"/>
      </w:r>
      <w:r>
        <w:rPr>
          <w:i w:val="0"/>
          <w:noProof/>
          <w:sz w:val="24"/>
        </w:rPr>
        <w:instrText>2</w:instrText>
      </w:r>
      <w:r>
        <w:rPr>
          <w:i w:val="0"/>
          <w:sz w:val="24"/>
        </w:rPr>
        <w:fldChar w:fldCharType="end"/>
      </w:r>
      <w:r>
        <w:rPr>
          <w:i w:val="0"/>
          <w:sz w:val="24"/>
        </w:rPr>
        <w:fldChar w:fldCharType="end"/>
      </w:r>
    </w:p>
    <w:p w14:paraId="6EC58884" w14:textId="77777777" w:rsidR="00C92B9C" w:rsidRDefault="00C92B9C">
      <w:pPr>
        <w:pStyle w:val="TOC2"/>
        <w:rPr>
          <w:i w:val="0"/>
          <w:sz w:val="24"/>
        </w:rPr>
      </w:pPr>
      <w:r>
        <w:rPr>
          <w:i w:val="0"/>
          <w:sz w:val="24"/>
        </w:rPr>
        <w:t>2.3. Appendices</w:t>
      </w:r>
      <w:r>
        <w:rPr>
          <w:i w:val="0"/>
          <w:sz w:val="24"/>
        </w:rPr>
        <w:tab/>
      </w:r>
      <w:r>
        <w:rPr>
          <w:i w:val="0"/>
          <w:sz w:val="24"/>
        </w:rPr>
        <w:fldChar w:fldCharType="begin"/>
      </w:r>
      <w:r>
        <w:rPr>
          <w:i w:val="0"/>
          <w:sz w:val="24"/>
        </w:rPr>
        <w:instrText xml:space="preserve"> GOTOBUTTON _Toc401520116  </w:instrText>
      </w:r>
      <w:r>
        <w:rPr>
          <w:i w:val="0"/>
          <w:sz w:val="24"/>
        </w:rPr>
        <w:fldChar w:fldCharType="begin"/>
      </w:r>
      <w:r>
        <w:rPr>
          <w:i w:val="0"/>
          <w:sz w:val="24"/>
        </w:rPr>
        <w:instrText xml:space="preserve"> PAGEREF _Toc401520116 </w:instrText>
      </w:r>
      <w:r>
        <w:rPr>
          <w:i w:val="0"/>
          <w:sz w:val="24"/>
        </w:rPr>
        <w:fldChar w:fldCharType="separate"/>
      </w:r>
      <w:r>
        <w:rPr>
          <w:i w:val="0"/>
          <w:noProof/>
          <w:sz w:val="24"/>
        </w:rPr>
        <w:instrText>3</w:instrText>
      </w:r>
      <w:r>
        <w:rPr>
          <w:i w:val="0"/>
          <w:sz w:val="24"/>
        </w:rPr>
        <w:fldChar w:fldCharType="end"/>
      </w:r>
      <w:r>
        <w:rPr>
          <w:i w:val="0"/>
          <w:sz w:val="24"/>
        </w:rPr>
        <w:fldChar w:fldCharType="end"/>
      </w:r>
    </w:p>
    <w:p w14:paraId="2B133447" w14:textId="2B90A3FD" w:rsidR="00C92B9C" w:rsidRDefault="00C92B9C">
      <w:pPr>
        <w:pStyle w:val="TOC1"/>
        <w:rPr>
          <w:b w:val="0"/>
          <w:sz w:val="24"/>
        </w:rPr>
      </w:pPr>
      <w:r>
        <w:rPr>
          <w:b w:val="0"/>
          <w:sz w:val="24"/>
        </w:rPr>
        <w:t xml:space="preserve">3. </w:t>
      </w:r>
      <w:del w:id="6" w:author="Kramer, Christopher" w:date="2023-02-28T12:14:00Z">
        <w:r w:rsidDel="0004111B">
          <w:rPr>
            <w:b w:val="0"/>
            <w:sz w:val="24"/>
          </w:rPr>
          <w:delText>Structure</w:delText>
        </w:r>
      </w:del>
      <w:ins w:id="7" w:author="Kramer, Christopher" w:date="2023-02-28T12:14:00Z">
        <w:r w:rsidR="0004111B">
          <w:rPr>
            <w:b w:val="0"/>
            <w:sz w:val="24"/>
          </w:rPr>
          <w:t>Conceptual Database Design</w:t>
        </w:r>
      </w:ins>
      <w:r>
        <w:rPr>
          <w:b w:val="0"/>
          <w:sz w:val="24"/>
        </w:rPr>
        <w:tab/>
      </w:r>
      <w:r>
        <w:rPr>
          <w:b w:val="0"/>
          <w:sz w:val="24"/>
        </w:rPr>
        <w:fldChar w:fldCharType="begin"/>
      </w:r>
      <w:r>
        <w:rPr>
          <w:b w:val="0"/>
          <w:sz w:val="24"/>
        </w:rPr>
        <w:instrText xml:space="preserve"> GOTOBUTTON _Toc401520117  </w:instrText>
      </w:r>
      <w:r>
        <w:rPr>
          <w:b w:val="0"/>
          <w:sz w:val="24"/>
        </w:rPr>
        <w:fldChar w:fldCharType="begin"/>
      </w:r>
      <w:r>
        <w:rPr>
          <w:b w:val="0"/>
          <w:sz w:val="24"/>
        </w:rPr>
        <w:instrText xml:space="preserve"> PAGEREF _Toc401520117 </w:instrText>
      </w:r>
      <w:r>
        <w:rPr>
          <w:b w:val="0"/>
          <w:sz w:val="24"/>
        </w:rPr>
        <w:fldChar w:fldCharType="separate"/>
      </w:r>
      <w:r>
        <w:rPr>
          <w:b w:val="0"/>
          <w:noProof/>
          <w:sz w:val="24"/>
        </w:rPr>
        <w:instrText>5</w:instrText>
      </w:r>
      <w:r>
        <w:rPr>
          <w:b w:val="0"/>
          <w:sz w:val="24"/>
        </w:rPr>
        <w:fldChar w:fldCharType="end"/>
      </w:r>
      <w:r>
        <w:rPr>
          <w:b w:val="0"/>
          <w:sz w:val="24"/>
        </w:rPr>
        <w:fldChar w:fldCharType="end"/>
      </w:r>
    </w:p>
    <w:p w14:paraId="1AC9593E" w14:textId="4619E443" w:rsidR="00C92B9C" w:rsidRDefault="00C92B9C">
      <w:pPr>
        <w:pStyle w:val="TOC1"/>
        <w:rPr>
          <w:ins w:id="8" w:author="Kramer, Christopher" w:date="2023-02-28T12:14:00Z"/>
          <w:b w:val="0"/>
          <w:sz w:val="24"/>
        </w:rPr>
      </w:pPr>
      <w:r>
        <w:rPr>
          <w:b w:val="0"/>
          <w:sz w:val="24"/>
        </w:rPr>
        <w:t xml:space="preserve">4. </w:t>
      </w:r>
      <w:del w:id="9" w:author="Kramer, Christopher" w:date="2023-02-28T12:14:00Z">
        <w:r w:rsidDel="0004111B">
          <w:rPr>
            <w:b w:val="0"/>
            <w:sz w:val="24"/>
          </w:rPr>
          <w:delText>Conclusion</w:delText>
        </w:r>
      </w:del>
      <w:ins w:id="10" w:author="Kramer, Christopher" w:date="2023-02-28T12:14:00Z">
        <w:r w:rsidR="0004111B">
          <w:rPr>
            <w:b w:val="0"/>
            <w:sz w:val="24"/>
          </w:rPr>
          <w:t>Technology Survey</w:t>
        </w:r>
      </w:ins>
      <w:r>
        <w:rPr>
          <w:b w:val="0"/>
          <w:sz w:val="24"/>
        </w:rPr>
        <w:tab/>
      </w:r>
      <w:r>
        <w:rPr>
          <w:b w:val="0"/>
          <w:sz w:val="24"/>
        </w:rPr>
        <w:fldChar w:fldCharType="begin"/>
      </w:r>
      <w:r>
        <w:rPr>
          <w:b w:val="0"/>
          <w:sz w:val="24"/>
        </w:rPr>
        <w:instrText xml:space="preserve"> GOTOBUTTON _Toc401520118  </w:instrText>
      </w:r>
      <w:r>
        <w:rPr>
          <w:b w:val="0"/>
          <w:sz w:val="24"/>
        </w:rPr>
        <w:fldChar w:fldCharType="begin"/>
      </w:r>
      <w:r>
        <w:rPr>
          <w:b w:val="0"/>
          <w:sz w:val="24"/>
        </w:rPr>
        <w:instrText xml:space="preserve"> PAGEREF _Toc401520118 </w:instrText>
      </w:r>
      <w:r>
        <w:rPr>
          <w:b w:val="0"/>
          <w:sz w:val="24"/>
        </w:rPr>
        <w:fldChar w:fldCharType="separate"/>
      </w:r>
      <w:r>
        <w:rPr>
          <w:b w:val="0"/>
          <w:noProof/>
          <w:sz w:val="24"/>
        </w:rPr>
        <w:instrText>6</w:instrText>
      </w:r>
      <w:r>
        <w:rPr>
          <w:b w:val="0"/>
          <w:sz w:val="24"/>
        </w:rPr>
        <w:fldChar w:fldCharType="end"/>
      </w:r>
      <w:r>
        <w:rPr>
          <w:b w:val="0"/>
          <w:sz w:val="24"/>
        </w:rPr>
        <w:fldChar w:fldCharType="end"/>
      </w:r>
    </w:p>
    <w:p w14:paraId="6A56B63A" w14:textId="0D29B85A" w:rsidR="0004111B" w:rsidRPr="0004111B" w:rsidRDefault="0004111B" w:rsidP="0004111B">
      <w:pPr>
        <w:pPrChange w:id="11" w:author="Kramer, Christopher" w:date="2023-02-28T12:14:00Z">
          <w:pPr>
            <w:pStyle w:val="TOC1"/>
          </w:pPr>
        </w:pPrChange>
      </w:pPr>
      <w:ins w:id="12" w:author="Kramer, Christopher" w:date="2023-02-28T12:14:00Z">
        <w:r>
          <w:t>5</w:t>
        </w:r>
      </w:ins>
      <w:ins w:id="13" w:author="Kramer, Christopher" w:date="2023-02-28T12:15:00Z">
        <w:r>
          <w:t>. Logical Database Design and Normalization</w:t>
        </w:r>
      </w:ins>
    </w:p>
    <w:p w14:paraId="39716402" w14:textId="77777777" w:rsidR="00C92B9C" w:rsidRDefault="00C92B9C">
      <w:pPr>
        <w:jc w:val="center"/>
        <w:rPr>
          <w:b/>
          <w:sz w:val="28"/>
        </w:rPr>
      </w:pPr>
      <w:r>
        <w:fldChar w:fldCharType="end"/>
      </w:r>
    </w:p>
    <w:p w14:paraId="4E167B50" w14:textId="77777777" w:rsidR="00C92B9C" w:rsidRDefault="00C92B9C">
      <w:pPr>
        <w:pageBreakBefore/>
        <w:jc w:val="center"/>
        <w:outlineLvl w:val="0"/>
        <w:rPr>
          <w:b/>
          <w:sz w:val="28"/>
        </w:rPr>
      </w:pPr>
      <w:bookmarkStart w:id="14" w:name="_Toc401517874"/>
      <w:r>
        <w:rPr>
          <w:b/>
          <w:sz w:val="28"/>
        </w:rPr>
        <w:lastRenderedPageBreak/>
        <w:t>List of Figures</w:t>
      </w:r>
    </w:p>
    <w:p w14:paraId="4F859D0E" w14:textId="1CC2E8A5"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 xml:space="preserve">Figure 1 - </w:t>
      </w:r>
      <w:del w:id="15" w:author="Kramer, Christopher" w:date="2023-02-28T12:15:00Z">
        <w:r w:rsidDel="0004111B">
          <w:rPr>
            <w:smallCaps w:val="0"/>
            <w:sz w:val="24"/>
          </w:rPr>
          <w:delText>An Example of Meaningless Juxtaposed Shapes</w:delText>
        </w:r>
      </w:del>
      <w:ins w:id="16" w:author="Kramer, Christopher" w:date="2023-02-28T12:15:00Z">
        <w:r w:rsidR="0004111B">
          <w:rPr>
            <w:smallCaps w:val="0"/>
            <w:sz w:val="24"/>
          </w:rPr>
          <w:t>ER Diagram</w:t>
        </w:r>
      </w:ins>
      <w:r>
        <w:rPr>
          <w:smallCaps w:val="0"/>
          <w:sz w:val="24"/>
        </w:rPr>
        <w:tab/>
      </w:r>
      <w:r>
        <w:rPr>
          <w:smallCaps w:val="0"/>
          <w:sz w:val="24"/>
        </w:rPr>
        <w:fldChar w:fldCharType="begin"/>
      </w:r>
      <w:r>
        <w:rPr>
          <w:smallCaps w:val="0"/>
          <w:sz w:val="24"/>
        </w:rPr>
        <w:instrText xml:space="preserve"> GOTOBUTTON _Toc401520546  </w:instrText>
      </w:r>
      <w:r>
        <w:rPr>
          <w:smallCaps w:val="0"/>
          <w:sz w:val="24"/>
        </w:rPr>
        <w:fldChar w:fldCharType="begin"/>
      </w:r>
      <w:r>
        <w:rPr>
          <w:smallCaps w:val="0"/>
          <w:sz w:val="24"/>
        </w:rPr>
        <w:instrText xml:space="preserve"> PAGEREF _Toc401520546 </w:instrText>
      </w:r>
      <w:r>
        <w:rPr>
          <w:smallCaps w:val="0"/>
          <w:sz w:val="24"/>
        </w:rPr>
        <w:fldChar w:fldCharType="separate"/>
      </w:r>
      <w:r>
        <w:rPr>
          <w:smallCaps w:val="0"/>
          <w:noProof/>
          <w:sz w:val="24"/>
        </w:rPr>
        <w:instrText>3</w:instrText>
      </w:r>
      <w:r>
        <w:rPr>
          <w:smallCaps w:val="0"/>
          <w:sz w:val="24"/>
        </w:rPr>
        <w:fldChar w:fldCharType="end"/>
      </w:r>
      <w:r>
        <w:rPr>
          <w:smallCaps w:val="0"/>
          <w:sz w:val="24"/>
        </w:rPr>
        <w:fldChar w:fldCharType="end"/>
      </w:r>
    </w:p>
    <w:p w14:paraId="53E6F8A1" w14:textId="77777777" w:rsidR="00C92B9C" w:rsidRDefault="00C92B9C">
      <w:r>
        <w:fldChar w:fldCharType="end"/>
      </w:r>
    </w:p>
    <w:p w14:paraId="5EDD0A75" w14:textId="33F46EAD" w:rsidR="00C92B9C" w:rsidDel="0004111B" w:rsidRDefault="00C92B9C">
      <w:pPr>
        <w:pageBreakBefore/>
        <w:jc w:val="center"/>
        <w:outlineLvl w:val="0"/>
        <w:rPr>
          <w:del w:id="17" w:author="Kramer, Christopher" w:date="2023-02-28T12:16:00Z"/>
          <w:b/>
          <w:sz w:val="28"/>
        </w:rPr>
      </w:pPr>
      <w:del w:id="18" w:author="Kramer, Christopher" w:date="2023-02-28T12:16:00Z">
        <w:r w:rsidDel="0004111B">
          <w:rPr>
            <w:b/>
            <w:sz w:val="28"/>
          </w:rPr>
          <w:delText>List of Tables</w:delText>
        </w:r>
      </w:del>
    </w:p>
    <w:p w14:paraId="60E71FC4" w14:textId="1125EA78" w:rsidR="00C92B9C" w:rsidDel="0004111B" w:rsidRDefault="00C92B9C">
      <w:pPr>
        <w:pStyle w:val="TableofFigures"/>
        <w:rPr>
          <w:del w:id="19" w:author="Kramer, Christopher" w:date="2023-02-28T12:16:00Z"/>
          <w:smallCaps w:val="0"/>
          <w:sz w:val="24"/>
        </w:rPr>
      </w:pPr>
      <w:del w:id="20" w:author="Kramer, Christopher" w:date="2023-02-28T12:16:00Z">
        <w:r w:rsidDel="0004111B">
          <w:rPr>
            <w:smallCaps w:val="0"/>
            <w:sz w:val="24"/>
          </w:rPr>
          <w:fldChar w:fldCharType="begin"/>
        </w:r>
        <w:r w:rsidDel="0004111B">
          <w:rPr>
            <w:smallCaps w:val="0"/>
            <w:sz w:val="24"/>
          </w:rPr>
          <w:delInstrText xml:space="preserve"> TOC \t "table" \c </w:delInstrText>
        </w:r>
        <w:r w:rsidDel="0004111B">
          <w:rPr>
            <w:smallCaps w:val="0"/>
            <w:sz w:val="24"/>
          </w:rPr>
          <w:fldChar w:fldCharType="separate"/>
        </w:r>
        <w:r w:rsidDel="0004111B">
          <w:rPr>
            <w:smallCaps w:val="0"/>
            <w:sz w:val="24"/>
          </w:rPr>
          <w:delText>Table 1 - The Relationship Between foo and bar</w:delText>
        </w:r>
        <w:r w:rsidDel="0004111B">
          <w:rPr>
            <w:smallCaps w:val="0"/>
            <w:sz w:val="24"/>
          </w:rPr>
          <w:tab/>
        </w:r>
        <w:r w:rsidDel="0004111B">
          <w:rPr>
            <w:smallCaps w:val="0"/>
            <w:sz w:val="24"/>
          </w:rPr>
          <w:fldChar w:fldCharType="begin"/>
        </w:r>
        <w:r w:rsidDel="0004111B">
          <w:rPr>
            <w:smallCaps w:val="0"/>
            <w:sz w:val="24"/>
          </w:rPr>
          <w:delInstrText xml:space="preserve"> GOTOBUTTON _Toc401520636  </w:delInstrText>
        </w:r>
        <w:r w:rsidDel="0004111B">
          <w:rPr>
            <w:smallCaps w:val="0"/>
            <w:sz w:val="24"/>
          </w:rPr>
          <w:fldChar w:fldCharType="begin"/>
        </w:r>
        <w:r w:rsidDel="0004111B">
          <w:rPr>
            <w:smallCaps w:val="0"/>
            <w:sz w:val="24"/>
          </w:rPr>
          <w:delInstrText xml:space="preserve"> PAGEREF _Toc401520636 </w:delInstrText>
        </w:r>
        <w:r w:rsidDel="0004111B">
          <w:rPr>
            <w:smallCaps w:val="0"/>
            <w:sz w:val="24"/>
          </w:rPr>
          <w:fldChar w:fldCharType="separate"/>
        </w:r>
        <w:r w:rsidDel="0004111B">
          <w:rPr>
            <w:smallCaps w:val="0"/>
            <w:noProof/>
            <w:sz w:val="24"/>
          </w:rPr>
          <w:delInstrText>3</w:delInstrText>
        </w:r>
        <w:r w:rsidDel="0004111B">
          <w:rPr>
            <w:smallCaps w:val="0"/>
            <w:sz w:val="24"/>
          </w:rPr>
          <w:fldChar w:fldCharType="end"/>
        </w:r>
        <w:r w:rsidDel="0004111B">
          <w:rPr>
            <w:smallCaps w:val="0"/>
            <w:sz w:val="24"/>
          </w:rPr>
          <w:fldChar w:fldCharType="end"/>
        </w:r>
      </w:del>
    </w:p>
    <w:p w14:paraId="1DBA864F" w14:textId="76A0BC75" w:rsidR="00C92B9C" w:rsidRDefault="00C92B9C">
      <w:pPr>
        <w:jc w:val="center"/>
        <w:rPr>
          <w:b/>
          <w:sz w:val="28"/>
        </w:rPr>
      </w:pPr>
      <w:del w:id="21" w:author="Kramer, Christopher" w:date="2023-02-28T12:16:00Z">
        <w:r w:rsidDel="0004111B">
          <w:fldChar w:fldCharType="end"/>
        </w:r>
      </w:del>
    </w:p>
    <w:p w14:paraId="17BF51F4" w14:textId="77777777" w:rsidR="00C92B9C" w:rsidRDefault="00C92B9C">
      <w:pPr>
        <w:pStyle w:val="TOC1"/>
      </w:pPr>
    </w:p>
    <w:p w14:paraId="21B7BB89" w14:textId="77777777" w:rsidR="00C92B9C" w:rsidRDefault="00C92B9C">
      <w:pPr>
        <w:pStyle w:val="Heading1"/>
        <w:jc w:val="both"/>
        <w:sectPr w:rsidR="00C92B9C">
          <w:pgSz w:w="12240" w:h="15840"/>
          <w:pgMar w:top="1440" w:right="1440" w:bottom="1440" w:left="1440" w:header="720" w:footer="720" w:gutter="0"/>
          <w:pgNumType w:fmt="lowerRoman" w:start="1"/>
          <w:cols w:space="0"/>
          <w:noEndnote/>
        </w:sectPr>
      </w:pPr>
      <w:bookmarkStart w:id="22" w:name="_Toc401518155"/>
      <w:bookmarkStart w:id="23" w:name="_Toc401518317"/>
      <w:bookmarkStart w:id="24" w:name="_Toc401518392"/>
      <w:bookmarkStart w:id="25" w:name="_Toc401518447"/>
      <w:bookmarkStart w:id="26" w:name="_Toc401520112"/>
      <w:bookmarkEnd w:id="3"/>
      <w:bookmarkEnd w:id="14"/>
    </w:p>
    <w:p w14:paraId="20A22B99" w14:textId="2C9AEF9D" w:rsidR="00C92B9C" w:rsidRDefault="00C92B9C">
      <w:pPr>
        <w:pStyle w:val="Heading1"/>
        <w:pageBreakBefore w:val="0"/>
      </w:pPr>
      <w:r>
        <w:lastRenderedPageBreak/>
        <w:t xml:space="preserve">1. </w:t>
      </w:r>
      <w:bookmarkEnd w:id="22"/>
      <w:bookmarkEnd w:id="23"/>
      <w:bookmarkEnd w:id="24"/>
      <w:bookmarkEnd w:id="25"/>
      <w:r>
        <w:t>Introduction</w:t>
      </w:r>
      <w:bookmarkEnd w:id="26"/>
    </w:p>
    <w:p w14:paraId="086F423C" w14:textId="6065EFF4" w:rsidR="00C92B9C" w:rsidRDefault="00C92B9C">
      <w:del w:id="27" w:author="Kramer, Christopher" w:date="2023-02-28T12:17:00Z">
        <w:r w:rsidDel="0004111B">
          <w:delText xml:space="preserve">This document </w:delText>
        </w:r>
        <w:r w:rsidR="003B1E57" w:rsidDel="0004111B">
          <w:delText xml:space="preserve">provides guidelines for the project report which </w:delText>
        </w:r>
        <w:r w:rsidDel="0004111B">
          <w:delText xml:space="preserve">elaborates </w:delText>
        </w:r>
        <w:r w:rsidR="003B1E57" w:rsidDel="0004111B">
          <w:delText xml:space="preserve">your work in responding to </w:delText>
        </w:r>
        <w:r w:rsidDel="0004111B">
          <w:delText xml:space="preserve">the </w:delText>
        </w:r>
        <w:r w:rsidR="003B1E57" w:rsidDel="0004111B">
          <w:delText>tasks</w:delText>
        </w:r>
        <w:r w:rsidDel="0004111B">
          <w:delText xml:space="preserve"> given in the original assignment</w:delText>
        </w:r>
        <w:r w:rsidR="0061585B" w:rsidRPr="0061585B" w:rsidDel="0004111B">
          <w:delText xml:space="preserve"> </w:delText>
        </w:r>
        <w:r w:rsidR="0061585B" w:rsidDel="0004111B">
          <w:delText xml:space="preserve">(i.e., </w:delText>
        </w:r>
        <w:r w:rsidR="003B1E57" w:rsidDel="0004111B">
          <w:delText>t</w:delText>
        </w:r>
        <w:r w:rsidR="0061585B" w:rsidDel="0004111B">
          <w:delText>he project description)</w:delText>
        </w:r>
        <w:r w:rsidDel="0004111B">
          <w:delText>. The formatting guidelines given here are quite specific. These specifications, and this document</w:delText>
        </w:r>
        <w:r w:rsidR="004E52AF" w:rsidDel="0004111B">
          <w:delText xml:space="preserve"> as an example of them, are</w:delText>
        </w:r>
        <w:r w:rsidDel="0004111B">
          <w:delText xml:space="preserve"> meant to provide guidance. The structure guidance provided here is meant to </w:delText>
        </w:r>
        <w:r w:rsidRPr="002B1672" w:rsidDel="0004111B">
          <w:rPr>
            <w:i/>
          </w:rPr>
          <w:delText>clarify</w:delText>
        </w:r>
        <w:r w:rsidDel="0004111B">
          <w:delText xml:space="preserve"> but not change the guidelines given in the project description.</w:delText>
        </w:r>
      </w:del>
      <w:ins w:id="28" w:author="Kramer, Christopher" w:date="2023-02-28T12:17:00Z">
        <w:r w:rsidR="0004111B">
          <w:t xml:space="preserve">LionAuction is a startup company which seeks to create an </w:t>
        </w:r>
      </w:ins>
      <w:ins w:id="29" w:author="Kramer, Christopher" w:date="2023-02-28T12:18:00Z">
        <w:r w:rsidR="0004111B">
          <w:t>auction site for LSU, which can be used by students and local businesses alike to buy and sell products in an auction-style format. Students will be able to purchase products from other students and individuals as well as from local businesses and vendors.</w:t>
        </w:r>
      </w:ins>
      <w:ins w:id="30" w:author="Kramer, Christopher" w:date="2023-02-28T12:19:00Z">
        <w:r w:rsidR="0004111B">
          <w:t xml:space="preserve"> Items will have categories in order to help bidders find what they are looking for, as well as to help sellers classify their products. </w:t>
        </w:r>
      </w:ins>
      <w:ins w:id="31" w:author="Kramer, Christopher" w:date="2023-02-28T12:20:00Z">
        <w:r w:rsidR="0004111B">
          <w:t>The site will also offer a customer support service known as HelpDesk, where buyers and sellers can submit tickets for their various issues and requests. Along with this, HelpDesk will continuously perform market analyses to continue improving the platform, potentially implementing</w:t>
        </w:r>
      </w:ins>
      <w:ins w:id="32" w:author="Kramer, Christopher" w:date="2023-02-28T12:21:00Z">
        <w:r w:rsidR="0004111B">
          <w:t xml:space="preserve"> feedback provided by the users.</w:t>
        </w:r>
      </w:ins>
    </w:p>
    <w:p w14:paraId="2F4CAD5F" w14:textId="227F6188" w:rsidR="00C92B9C" w:rsidRDefault="00C92B9C">
      <w:pPr>
        <w:pStyle w:val="Heading1"/>
      </w:pPr>
      <w:bookmarkStart w:id="33" w:name="_Toc401520113"/>
      <w:r>
        <w:lastRenderedPageBreak/>
        <w:t>2. Format Guidelines</w:t>
      </w:r>
      <w:bookmarkEnd w:id="33"/>
    </w:p>
    <w:p w14:paraId="2BA3EA7B" w14:textId="455C8387" w:rsidR="00C92B9C" w:rsidRDefault="00C92B9C" w:rsidP="00FD34B9">
      <w:r>
        <w:t xml:space="preserve">Your report should have a title page including </w:t>
      </w:r>
      <w:r w:rsidR="00CD6C07">
        <w:t xml:space="preserve">your name as </w:t>
      </w:r>
      <w:r w:rsidR="0098140D">
        <w:t>the author</w:t>
      </w:r>
      <w:r>
        <w:t xml:space="preserve">.  Following the cover page is a table of contents including entries for first and second level section headings. On the following pages are a list of figures and a list of tables (each on a separate page). </w:t>
      </w:r>
      <w:r w:rsidR="00710E4D">
        <w:t>It’s suggested that your document use a</w:t>
      </w:r>
      <w:r w:rsidR="00710E4D" w:rsidRPr="00710E4D">
        <w:t xml:space="preserve"> </w:t>
      </w:r>
      <w:r w:rsidR="00710E4D">
        <w:t xml:space="preserve">twelve-point font for ease of reading. </w:t>
      </w:r>
      <w:r w:rsidR="00EB7F3D">
        <w:t>Text is justified on both the left and right. All pages except the cover page are numbered.</w:t>
      </w:r>
      <w:r w:rsidR="00D641B7">
        <w:t xml:space="preserve"> </w:t>
      </w:r>
      <w:r w:rsidR="00FD34B9">
        <w:t>The</w:t>
      </w:r>
      <w:r>
        <w:t xml:space="preserve"> length of the body of your document</w:t>
      </w:r>
      <w:r w:rsidR="003B1E57">
        <w:t xml:space="preserve">, excluding the cover page, table of contents, list of figures and list of tables, </w:t>
      </w:r>
      <w:r w:rsidR="00FD34B9">
        <w:t xml:space="preserve">is </w:t>
      </w:r>
      <w:r w:rsidR="009C6F8F">
        <w:t xml:space="preserve">expected </w:t>
      </w:r>
      <w:r>
        <w:t xml:space="preserve">to </w:t>
      </w:r>
      <w:r w:rsidR="009C6F8F">
        <w:t xml:space="preserve">be no less than </w:t>
      </w:r>
      <w:r w:rsidR="0098140D">
        <w:t>10</w:t>
      </w:r>
      <w:r>
        <w:t xml:space="preserve"> pages</w:t>
      </w:r>
      <w:r w:rsidR="0098140D">
        <w:t xml:space="preserve">. However, </w:t>
      </w:r>
      <w:r w:rsidR="00EB7F3D">
        <w:t xml:space="preserve">based on our experience, 10 pages are usually not enough </w:t>
      </w:r>
      <w:r w:rsidR="009C6F8F">
        <w:t>to complete all the tasks in Phase 1 of the project with sufficient detail</w:t>
      </w:r>
      <w:r w:rsidR="00EB7F3D">
        <w:t>!</w:t>
      </w:r>
      <w:r w:rsidR="009C6F8F">
        <w:t xml:space="preserve"> </w:t>
      </w:r>
      <w:r w:rsidR="00EB7F3D">
        <w:t>There is no upper limit</w:t>
      </w:r>
      <w:r w:rsidR="00D641B7">
        <w:t xml:space="preserve"> on the number of pages</w:t>
      </w:r>
      <w:r w:rsidR="00CD6C07">
        <w:t xml:space="preserve"> in your document</w:t>
      </w:r>
      <w:r w:rsidR="00D641B7">
        <w:t xml:space="preserve">. You may use as many pages </w:t>
      </w:r>
      <w:r w:rsidR="007A4073">
        <w:t xml:space="preserve">as </w:t>
      </w:r>
      <w:r w:rsidR="00D641B7">
        <w:t>you like (hopefully not exceed</w:t>
      </w:r>
      <w:r w:rsidR="00EC3FE9">
        <w:t>ing</w:t>
      </w:r>
      <w:r w:rsidR="00D641B7">
        <w:t xml:space="preserve"> 50 pages) to produce a complete and impressive report.</w:t>
      </w:r>
      <w:r w:rsidR="0098140D">
        <w:t xml:space="preserve"> </w:t>
      </w:r>
    </w:p>
    <w:p w14:paraId="4A6749C6" w14:textId="11793006" w:rsidR="00C92B9C" w:rsidRDefault="00C92B9C">
      <w:pPr>
        <w:pStyle w:val="Heading2"/>
      </w:pPr>
      <w:bookmarkStart w:id="34" w:name="_Toc401517717"/>
      <w:bookmarkStart w:id="35" w:name="_Toc401517875"/>
      <w:bookmarkStart w:id="36" w:name="_Toc401518156"/>
      <w:bookmarkStart w:id="37" w:name="_Toc401518318"/>
      <w:bookmarkStart w:id="38" w:name="_Toc401518393"/>
      <w:bookmarkStart w:id="39" w:name="_Toc401518448"/>
      <w:bookmarkStart w:id="40" w:name="_Toc401520114"/>
      <w:r>
        <w:t>2.1. Section Headings</w:t>
      </w:r>
      <w:bookmarkEnd w:id="34"/>
      <w:bookmarkEnd w:id="35"/>
      <w:bookmarkEnd w:id="36"/>
      <w:bookmarkEnd w:id="37"/>
      <w:bookmarkEnd w:id="38"/>
      <w:bookmarkEnd w:id="39"/>
      <w:bookmarkEnd w:id="40"/>
    </w:p>
    <w:p w14:paraId="778609A4" w14:textId="4FCA1310" w:rsidR="00C92B9C" w:rsidRDefault="00C92B9C">
      <w:r>
        <w:t>First level section headings should be centered and numbered consecutively. They should be in bold font and should start on a new page. Second level headings (such as this one) should be numbered and left justified again in bold font. Third level section headings are not numbered. They are left justified, bold and italicized. The title is followed immediately by a hyphen and the text of the paragraph with no break.</w:t>
      </w:r>
    </w:p>
    <w:p w14:paraId="6C2CDB2D" w14:textId="2B991524" w:rsidR="00C92B9C" w:rsidRDefault="00C92B9C">
      <w:pPr>
        <w:pStyle w:val="Heading2"/>
      </w:pPr>
      <w:bookmarkStart w:id="41" w:name="_Toc401517718"/>
      <w:bookmarkStart w:id="42" w:name="_Toc401517876"/>
      <w:bookmarkStart w:id="43" w:name="_Toc401518157"/>
      <w:bookmarkStart w:id="44" w:name="_Toc401518319"/>
      <w:bookmarkStart w:id="45" w:name="_Toc401518394"/>
      <w:bookmarkStart w:id="46" w:name="_Toc401518449"/>
      <w:bookmarkStart w:id="47" w:name="_Toc401520115"/>
      <w:r>
        <w:lastRenderedPageBreak/>
        <w:t>2.2. Figures and Tables</w:t>
      </w:r>
      <w:bookmarkEnd w:id="41"/>
      <w:bookmarkEnd w:id="42"/>
      <w:bookmarkEnd w:id="43"/>
      <w:bookmarkEnd w:id="44"/>
      <w:bookmarkEnd w:id="45"/>
      <w:bookmarkEnd w:id="46"/>
      <w:bookmarkEnd w:id="47"/>
    </w:p>
    <w:p w14:paraId="0FE13E45" w14:textId="77777777" w:rsidR="00C92B9C" w:rsidRDefault="00C92B9C">
      <w:r>
        <w:t xml:space="preserve">Figures and tables must be labeled with a number and </w:t>
      </w:r>
      <w:r w:rsidR="00EA171F">
        <w:t>caption</w:t>
      </w:r>
      <w:r>
        <w:t xml:space="preserve">. Tables are labeled above while the </w:t>
      </w:r>
      <w:r w:rsidR="00EA171F">
        <w:t xml:space="preserve">caption </w:t>
      </w:r>
      <w:r>
        <w:t xml:space="preserve">of a figure appears below. </w:t>
      </w:r>
    </w:p>
    <w:p w14:paraId="4F1E865A" w14:textId="77777777" w:rsidR="00C92B9C" w:rsidRDefault="00C92B9C">
      <w:pPr>
        <w:ind w:firstLine="0"/>
      </w:pPr>
      <w:r>
        <w:rPr>
          <w:b/>
          <w:i/>
        </w:rPr>
        <w:t>Figures-</w:t>
      </w:r>
      <w:r>
        <w:t xml:space="preserve"> See Figure 1 below for an example of proper formatting. A figure should immediately follow the paragraph in which it is first referenced. If this placement would leave a large white space, the figure can be delayed until the top of the following page.</w:t>
      </w:r>
    </w:p>
    <w:p w14:paraId="611507C1" w14:textId="77777777" w:rsidR="00C92B9C" w:rsidRDefault="009A54F1">
      <w:pPr>
        <w:jc w:val="center"/>
      </w:pPr>
      <w:r>
        <w:rPr>
          <w:noProof/>
        </w:rPr>
        <w:object w:dxaOrig="3420" w:dyaOrig="2340" w14:anchorId="74E36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 style="width:171pt;height:85pt;mso-width-percent:0;mso-height-percent:0;mso-width-percent:0;mso-height-percent:0" o:ole="">
            <v:imagedata r:id="rId13" o:title=""/>
          </v:shape>
          <o:OLEObject Type="Embed" ProgID="Word.Document.8" ShapeID="_x0000_i1041" DrawAspect="Content" ObjectID="_1739092027" r:id="rId14"/>
        </w:object>
      </w:r>
    </w:p>
    <w:p w14:paraId="7ED767E0" w14:textId="3B6C7D1A" w:rsidR="00C92B9C" w:rsidRDefault="00C92B9C">
      <w:pPr>
        <w:pStyle w:val="figure"/>
        <w:outlineLvl w:val="0"/>
      </w:pPr>
      <w:bookmarkStart w:id="48" w:name="_Toc401520546"/>
      <w:r>
        <w:t>Figure 1 - An Example of Meaningless Juxtaposed Shapes</w:t>
      </w:r>
      <w:bookmarkEnd w:id="48"/>
    </w:p>
    <w:p w14:paraId="28B90ABE" w14:textId="77777777" w:rsidR="00C92B9C" w:rsidRDefault="00C92B9C">
      <w:pPr>
        <w:ind w:firstLine="0"/>
      </w:pPr>
      <w:r>
        <w:rPr>
          <w:b/>
          <w:i/>
        </w:rPr>
        <w:t>Tables-</w:t>
      </w:r>
      <w:r>
        <w:t xml:space="preserve"> Below is an example of proper table labeling. Table placement rules are similar to Figure placement rules.</w:t>
      </w:r>
    </w:p>
    <w:p w14:paraId="5DDDD2FE" w14:textId="77777777" w:rsidR="00033E19" w:rsidRDefault="00033E19" w:rsidP="004A7DF9">
      <w:pPr>
        <w:pStyle w:val="table"/>
      </w:pPr>
      <w:r>
        <w:t>Table 1 - The Relationship Between foo and bar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36"/>
        <w:gridCol w:w="1436"/>
      </w:tblGrid>
      <w:tr w:rsidR="00C92B9C" w14:paraId="6E391043" w14:textId="77777777">
        <w:trPr>
          <w:jc w:val="center"/>
        </w:trPr>
        <w:tc>
          <w:tcPr>
            <w:tcW w:w="1436" w:type="dxa"/>
            <w:tcBorders>
              <w:top w:val="double" w:sz="6" w:space="0" w:color="auto"/>
              <w:left w:val="double" w:sz="6" w:space="0" w:color="auto"/>
              <w:bottom w:val="double" w:sz="6" w:space="0" w:color="auto"/>
            </w:tcBorders>
          </w:tcPr>
          <w:p w14:paraId="21F44E6A" w14:textId="77777777" w:rsidR="00C92B9C" w:rsidRDefault="00C92B9C">
            <w:pPr>
              <w:ind w:firstLine="0"/>
            </w:pPr>
            <w:r>
              <w:t>Column A</w:t>
            </w:r>
          </w:p>
        </w:tc>
        <w:tc>
          <w:tcPr>
            <w:tcW w:w="1436" w:type="dxa"/>
            <w:tcBorders>
              <w:top w:val="double" w:sz="6" w:space="0" w:color="auto"/>
              <w:bottom w:val="double" w:sz="6" w:space="0" w:color="auto"/>
              <w:right w:val="double" w:sz="6" w:space="0" w:color="auto"/>
            </w:tcBorders>
          </w:tcPr>
          <w:p w14:paraId="347100D1" w14:textId="77777777" w:rsidR="00C92B9C" w:rsidRDefault="00C92B9C">
            <w:pPr>
              <w:ind w:firstLine="0"/>
            </w:pPr>
            <w:r>
              <w:t>Column B</w:t>
            </w:r>
          </w:p>
        </w:tc>
      </w:tr>
      <w:tr w:rsidR="00C92B9C" w14:paraId="2FA41BE3" w14:textId="77777777">
        <w:trPr>
          <w:jc w:val="center"/>
        </w:trPr>
        <w:tc>
          <w:tcPr>
            <w:tcW w:w="1436" w:type="dxa"/>
            <w:tcBorders>
              <w:top w:val="nil"/>
            </w:tcBorders>
          </w:tcPr>
          <w:p w14:paraId="1E31DF57" w14:textId="77777777" w:rsidR="00C92B9C" w:rsidRDefault="00C92B9C">
            <w:pPr>
              <w:ind w:firstLine="0"/>
            </w:pPr>
            <w:r>
              <w:t>1</w:t>
            </w:r>
          </w:p>
        </w:tc>
        <w:tc>
          <w:tcPr>
            <w:tcW w:w="1436" w:type="dxa"/>
            <w:tcBorders>
              <w:top w:val="nil"/>
            </w:tcBorders>
          </w:tcPr>
          <w:p w14:paraId="7A51CFF6" w14:textId="77777777" w:rsidR="00C92B9C" w:rsidRDefault="00C92B9C">
            <w:pPr>
              <w:ind w:firstLine="0"/>
            </w:pPr>
            <w:r>
              <w:t>Foo</w:t>
            </w:r>
          </w:p>
        </w:tc>
      </w:tr>
      <w:tr w:rsidR="00C92B9C" w14:paraId="4039C0DA" w14:textId="77777777">
        <w:trPr>
          <w:jc w:val="center"/>
        </w:trPr>
        <w:tc>
          <w:tcPr>
            <w:tcW w:w="1436" w:type="dxa"/>
          </w:tcPr>
          <w:p w14:paraId="45CE8F55" w14:textId="77777777" w:rsidR="00C92B9C" w:rsidRDefault="00C92B9C">
            <w:pPr>
              <w:ind w:firstLine="0"/>
            </w:pPr>
            <w:r>
              <w:t>Bar</w:t>
            </w:r>
          </w:p>
        </w:tc>
        <w:tc>
          <w:tcPr>
            <w:tcW w:w="1436" w:type="dxa"/>
          </w:tcPr>
          <w:p w14:paraId="205D8EBE" w14:textId="77777777" w:rsidR="00C92B9C" w:rsidRDefault="00C92B9C">
            <w:pPr>
              <w:ind w:firstLine="0"/>
            </w:pPr>
            <w:r>
              <w:t>25</w:t>
            </w:r>
          </w:p>
        </w:tc>
      </w:tr>
    </w:tbl>
    <w:p w14:paraId="0B39A9C8" w14:textId="3C580179" w:rsidR="00C92B9C" w:rsidRDefault="00C92B9C">
      <w:pPr>
        <w:pStyle w:val="Heading2"/>
      </w:pPr>
      <w:bookmarkStart w:id="49" w:name="_Toc401517719"/>
      <w:bookmarkStart w:id="50" w:name="_Toc401517877"/>
      <w:bookmarkStart w:id="51" w:name="_Toc401518158"/>
      <w:bookmarkStart w:id="52" w:name="_Toc401518320"/>
      <w:bookmarkStart w:id="53" w:name="_Toc401518395"/>
      <w:bookmarkStart w:id="54" w:name="_Toc401518450"/>
      <w:bookmarkStart w:id="55" w:name="_Toc401520116"/>
      <w:r>
        <w:lastRenderedPageBreak/>
        <w:t>2.3. Appendices</w:t>
      </w:r>
      <w:bookmarkEnd w:id="49"/>
      <w:bookmarkEnd w:id="50"/>
      <w:bookmarkEnd w:id="51"/>
      <w:bookmarkEnd w:id="52"/>
      <w:bookmarkEnd w:id="53"/>
      <w:bookmarkEnd w:id="54"/>
      <w:bookmarkEnd w:id="55"/>
    </w:p>
    <w:p w14:paraId="3E3323A4" w14:textId="77620322" w:rsidR="00C92B9C" w:rsidRDefault="00C92B9C">
      <w:r>
        <w:t xml:space="preserve">Appendices are labeled with successive letters of the alphabet, the first being Appendix A. </w:t>
      </w:r>
      <w:r w:rsidR="00A12253">
        <w:t xml:space="preserve">Please note that the main body of the report should cover the project tasks. However, you do not want to overload the main body of the report with too much supplementary information to lost its focus. Appendix </w:t>
      </w:r>
      <w:r w:rsidR="00C340EB">
        <w:t xml:space="preserve">is a good place to include </w:t>
      </w:r>
      <w:r w:rsidR="0061585B">
        <w:t>supplementary information related to the project, such as project plan</w:t>
      </w:r>
      <w:r w:rsidR="00C340EB">
        <w:t xml:space="preserve">. </w:t>
      </w:r>
      <w:r w:rsidR="0061585B">
        <w:t xml:space="preserve"> </w:t>
      </w:r>
    </w:p>
    <w:p w14:paraId="4AEB2E13" w14:textId="33CC16B6" w:rsidR="00C92B9C" w:rsidRDefault="00C92B9C">
      <w:pPr>
        <w:pStyle w:val="Heading1"/>
      </w:pPr>
      <w:bookmarkStart w:id="56" w:name="_Toc401517720"/>
      <w:bookmarkStart w:id="57" w:name="_Toc401517878"/>
      <w:bookmarkStart w:id="58" w:name="_Toc401518159"/>
      <w:bookmarkStart w:id="59" w:name="_Toc401518321"/>
      <w:bookmarkStart w:id="60" w:name="_Toc401518396"/>
      <w:bookmarkStart w:id="61" w:name="_Toc401518451"/>
      <w:bookmarkStart w:id="62" w:name="_Toc401520117"/>
      <w:r>
        <w:lastRenderedPageBreak/>
        <w:t>3. Structure</w:t>
      </w:r>
      <w:bookmarkEnd w:id="56"/>
      <w:bookmarkEnd w:id="57"/>
      <w:bookmarkEnd w:id="58"/>
      <w:bookmarkEnd w:id="59"/>
      <w:bookmarkEnd w:id="60"/>
      <w:bookmarkEnd w:id="61"/>
      <w:bookmarkEnd w:id="62"/>
    </w:p>
    <w:p w14:paraId="3B5361D9" w14:textId="680896A2" w:rsidR="00C92B9C" w:rsidRDefault="00C92B9C">
      <w:r>
        <w:t xml:space="preserve">Your report should begin with an introduction describing the project to give the reader </w:t>
      </w:r>
      <w:r w:rsidR="00EA171F">
        <w:t xml:space="preserve">a </w:t>
      </w:r>
      <w:r>
        <w:t xml:space="preserve">proper background. </w:t>
      </w:r>
      <w:r w:rsidR="00136464">
        <w:t xml:space="preserve">This may also a nice place to make the statement of the project objectives as appreciate. </w:t>
      </w:r>
      <w:r>
        <w:t xml:space="preserve">Please do not quote large parts of the project </w:t>
      </w:r>
      <w:r w:rsidR="00EA171F">
        <w:t>description</w:t>
      </w:r>
      <w:r>
        <w:t>. In addition, the introduction should provide a</w:t>
      </w:r>
      <w:r w:rsidR="0061585B">
        <w:t>n overview which</w:t>
      </w:r>
      <w:r>
        <w:t xml:space="preserve"> preview</w:t>
      </w:r>
      <w:r w:rsidR="0061585B">
        <w:t>s</w:t>
      </w:r>
      <w:r>
        <w:t xml:space="preserve"> the remainder of your report. </w:t>
      </w:r>
      <w:r w:rsidR="0061585B">
        <w:t>As the project move forward, the report should incorporate more content based on the tasks specified in project description. For example, t</w:t>
      </w:r>
      <w:r>
        <w:t xml:space="preserve">he report </w:t>
      </w:r>
      <w:r w:rsidR="0061585B">
        <w:t xml:space="preserve">for Phase 1 </w:t>
      </w:r>
      <w:r>
        <w:t xml:space="preserve">should </w:t>
      </w:r>
      <w:r w:rsidR="00BE6DBA">
        <w:t xml:space="preserve">cover </w:t>
      </w:r>
      <w:r w:rsidR="009C6F8F">
        <w:t xml:space="preserve">i) </w:t>
      </w:r>
      <w:r w:rsidR="00BE6DBA">
        <w:t>requirement analysis (with your own words/discussion instead of copying from the project description)</w:t>
      </w:r>
      <w:r w:rsidR="009C6F8F">
        <w:t>, ii)</w:t>
      </w:r>
      <w:r w:rsidR="00BE6DBA">
        <w:t xml:space="preserve"> conceptual database modeling (presented by</w:t>
      </w:r>
      <w:r>
        <w:t xml:space="preserve"> an ER diagram together with a detailed explanation of it</w:t>
      </w:r>
      <w:r w:rsidR="00BE6DBA">
        <w:t>)</w:t>
      </w:r>
      <w:r w:rsidR="009C6F8F">
        <w:t xml:space="preserve">, </w:t>
      </w:r>
      <w:r w:rsidR="00866500">
        <w:t xml:space="preserve">iii) </w:t>
      </w:r>
      <w:r w:rsidR="009C6F8F">
        <w:t>technology survey (</w:t>
      </w:r>
      <w:r w:rsidR="009C6F8F" w:rsidRPr="009C6F8F">
        <w:t>for you to research a breadth of various web programming frameworks, programming languages, tools, and database management systems as well as the trends in those technological areas</w:t>
      </w:r>
      <w:r w:rsidR="009C6F8F">
        <w:t>) and iv) l</w:t>
      </w:r>
      <w:r w:rsidR="009C6F8F" w:rsidRPr="009C6F8F">
        <w:t xml:space="preserve">ogical database design and </w:t>
      </w:r>
      <w:r w:rsidR="009C6F8F">
        <w:t>normalization (</w:t>
      </w:r>
      <w:r w:rsidR="009C6F8F" w:rsidRPr="009C6F8F">
        <w:t>apply both of translating the ER diagram to relations and then perform schema normalization</w:t>
      </w:r>
      <w:r w:rsidR="009C6F8F">
        <w:t>, with a detailed explanation of the process)</w:t>
      </w:r>
      <w:r w:rsidR="004A7DF9">
        <w:t>.</w:t>
      </w:r>
      <w:r w:rsidR="00136464">
        <w:t xml:space="preserve"> Please note that simply listing what you d</w:t>
      </w:r>
      <w:r w:rsidR="00627C42">
        <w:t>id</w:t>
      </w:r>
      <w:r w:rsidR="00136464">
        <w:t xml:space="preserve"> for </w:t>
      </w:r>
      <w:r w:rsidR="00627C42">
        <w:t>the project tasks does not produce a good report. In addition to elaborating what you did</w:t>
      </w:r>
      <w:r w:rsidR="000D0B53">
        <w:t xml:space="preserve"> in the project</w:t>
      </w:r>
      <w:r w:rsidR="00627C42">
        <w:t xml:space="preserve">, you need to explain your </w:t>
      </w:r>
      <w:r w:rsidR="00677C03">
        <w:t xml:space="preserve">design </w:t>
      </w:r>
      <w:r w:rsidR="00627C42">
        <w:t>decision</w:t>
      </w:r>
      <w:r w:rsidR="00677C03">
        <w:t>s</w:t>
      </w:r>
      <w:r w:rsidR="00627C42">
        <w:t xml:space="preserve"> with justification, e.g., why you place a key constraint on the Departments entity set which is involved in a Manage relationship with the Employees entity set</w:t>
      </w:r>
      <w:r w:rsidR="00677C03">
        <w:t xml:space="preserve"> instead of the other way around or other alternatives. You need to let your readers know the reasons behind your design. </w:t>
      </w:r>
    </w:p>
    <w:p w14:paraId="08DD9E99" w14:textId="77777777" w:rsidR="00C92B9C" w:rsidRDefault="00C92B9C"/>
    <w:p w14:paraId="391A021D" w14:textId="1CDEC0D5" w:rsidR="00C92B9C" w:rsidRDefault="00C92B9C">
      <w:pPr>
        <w:pStyle w:val="Heading1"/>
      </w:pPr>
      <w:bookmarkStart w:id="63" w:name="_Toc401520118"/>
      <w:r>
        <w:lastRenderedPageBreak/>
        <w:t>4. Conclusion</w:t>
      </w:r>
      <w:bookmarkEnd w:id="63"/>
    </w:p>
    <w:p w14:paraId="35CFE4A8" w14:textId="75052ED9" w:rsidR="00C92B9C" w:rsidRDefault="00C92B9C">
      <w:r>
        <w:t>This document summarizes the format and structure for the project reports. I hope this will be helpful in completing your project reports. If you have further questions</w:t>
      </w:r>
      <w:r w:rsidR="00677C03">
        <w:t>,</w:t>
      </w:r>
      <w:r>
        <w:t xml:space="preserve"> please feel free to ask.</w:t>
      </w:r>
    </w:p>
    <w:p w14:paraId="0383DDDF"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8DE94" w14:textId="77777777" w:rsidR="00EB6A06" w:rsidRDefault="00EB6A06">
      <w:pPr>
        <w:spacing w:before="0" w:line="240" w:lineRule="auto"/>
      </w:pPr>
      <w:r>
        <w:separator/>
      </w:r>
    </w:p>
  </w:endnote>
  <w:endnote w:type="continuationSeparator" w:id="0">
    <w:p w14:paraId="61501CE7" w14:textId="77777777" w:rsidR="00EB6A06" w:rsidRDefault="00EB6A0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New York">
    <w:altName w:val="Times New Roman"/>
    <w:panose1 w:val="02040503060506020304"/>
    <w:charset w:val="4D"/>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EC9E9"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4B614" w14:textId="77777777" w:rsidR="00C92B9C" w:rsidRDefault="00C92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298E"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96CE682"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057F"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ED9DC5" w14:textId="77777777" w:rsidR="00C92B9C" w:rsidRDefault="00C92B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961B"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73">
      <w:rPr>
        <w:rStyle w:val="PageNumber"/>
        <w:noProof/>
      </w:rPr>
      <w:t>6</w:t>
    </w:r>
    <w:r>
      <w:rPr>
        <w:rStyle w:val="PageNumber"/>
      </w:rPr>
      <w:fldChar w:fldCharType="end"/>
    </w:r>
  </w:p>
  <w:p w14:paraId="5D566119"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8BB11" w14:textId="77777777" w:rsidR="00EB6A06" w:rsidRDefault="00EB6A06">
      <w:pPr>
        <w:spacing w:before="0" w:line="240" w:lineRule="auto"/>
      </w:pPr>
      <w:r>
        <w:separator/>
      </w:r>
    </w:p>
  </w:footnote>
  <w:footnote w:type="continuationSeparator" w:id="0">
    <w:p w14:paraId="0D49FA3A" w14:textId="77777777" w:rsidR="00EB6A06" w:rsidRDefault="00EB6A0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3AD39"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DC09"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8EAE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645730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amer, Christopher">
    <w15:presenceInfo w15:providerId="AD" w15:userId="S::cpk5329@psu.edu::889222b8-08df-42fd-8595-25d23c9a8d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AF"/>
    <w:rsid w:val="00012B79"/>
    <w:rsid w:val="00033E19"/>
    <w:rsid w:val="0004111B"/>
    <w:rsid w:val="000A06C4"/>
    <w:rsid w:val="000D0B53"/>
    <w:rsid w:val="0010553B"/>
    <w:rsid w:val="00136464"/>
    <w:rsid w:val="001B4D34"/>
    <w:rsid w:val="00231EEF"/>
    <w:rsid w:val="002B1672"/>
    <w:rsid w:val="002B2737"/>
    <w:rsid w:val="002E48B2"/>
    <w:rsid w:val="00390187"/>
    <w:rsid w:val="003B1E57"/>
    <w:rsid w:val="003C029E"/>
    <w:rsid w:val="003C6873"/>
    <w:rsid w:val="0046723C"/>
    <w:rsid w:val="004A7DF9"/>
    <w:rsid w:val="004C1E6D"/>
    <w:rsid w:val="004E52AF"/>
    <w:rsid w:val="0061585B"/>
    <w:rsid w:val="00623DC9"/>
    <w:rsid w:val="00627A54"/>
    <w:rsid w:val="00627C42"/>
    <w:rsid w:val="00677C03"/>
    <w:rsid w:val="00710E4D"/>
    <w:rsid w:val="007236A1"/>
    <w:rsid w:val="007A4073"/>
    <w:rsid w:val="00800C08"/>
    <w:rsid w:val="00866500"/>
    <w:rsid w:val="00884216"/>
    <w:rsid w:val="0098140D"/>
    <w:rsid w:val="00987E02"/>
    <w:rsid w:val="009A54F1"/>
    <w:rsid w:val="009C6F8F"/>
    <w:rsid w:val="00A12253"/>
    <w:rsid w:val="00BE6DBA"/>
    <w:rsid w:val="00C340EB"/>
    <w:rsid w:val="00C92B9C"/>
    <w:rsid w:val="00CD6C07"/>
    <w:rsid w:val="00D368BF"/>
    <w:rsid w:val="00D641B7"/>
    <w:rsid w:val="00DA4165"/>
    <w:rsid w:val="00EA171F"/>
    <w:rsid w:val="00EA448E"/>
    <w:rsid w:val="00EB6A06"/>
    <w:rsid w:val="00EB7F3D"/>
    <w:rsid w:val="00EC3FE9"/>
    <w:rsid w:val="00EC7832"/>
    <w:rsid w:val="00EF13D6"/>
    <w:rsid w:val="00FD3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6D8A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semiHidden/>
    <w:pPr>
      <w:tabs>
        <w:tab w:val="right" w:leader="dot" w:pos="9360"/>
      </w:tabs>
      <w:spacing w:after="120"/>
      <w:jc w:val="left"/>
    </w:pPr>
    <w:rPr>
      <w:b/>
      <w:sz w:val="20"/>
    </w:rPr>
  </w:style>
  <w:style w:type="paragraph" w:styleId="TOC2">
    <w:name w:val="toc 2"/>
    <w:basedOn w:val="Normal"/>
    <w:next w:val="Normal"/>
    <w:semiHidden/>
    <w:pPr>
      <w:tabs>
        <w:tab w:val="right" w:leader="dot" w:pos="9360"/>
      </w:tabs>
      <w:spacing w:before="120"/>
      <w:ind w:left="240"/>
      <w:jc w:val="left"/>
    </w:pPr>
    <w:rPr>
      <w:i/>
      <w:sz w:val="20"/>
    </w:rPr>
  </w:style>
  <w:style w:type="paragraph" w:styleId="TOC3">
    <w:name w:val="toc 3"/>
    <w:basedOn w:val="Normal"/>
    <w:next w:val="Normal"/>
    <w:semiHidden/>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Revision">
    <w:name w:val="Revision"/>
    <w:hidden/>
    <w:uiPriority w:val="71"/>
    <w:rsid w:val="00EF13D6"/>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Kramer, Christopher</cp:lastModifiedBy>
  <cp:revision>17</cp:revision>
  <cp:lastPrinted>1999-09-18T00:31:00Z</cp:lastPrinted>
  <dcterms:created xsi:type="dcterms:W3CDTF">2022-01-24T23:14:00Z</dcterms:created>
  <dcterms:modified xsi:type="dcterms:W3CDTF">2023-02-28T17:21:00Z</dcterms:modified>
</cp:coreProperties>
</file>